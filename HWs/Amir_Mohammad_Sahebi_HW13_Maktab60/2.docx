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48D0" w14:textId="0611D9B6" w:rsidR="00FF6AA3" w:rsidRDefault="00610F76" w:rsidP="00FF6AA3">
      <w:pPr>
        <w:bidi/>
        <w:ind w:left="1440" w:hanging="360"/>
        <w:rPr>
          <w:rtl/>
        </w:rPr>
      </w:pPr>
      <w:r>
        <w:rPr>
          <w:rFonts w:hint="cs"/>
          <w:rtl/>
        </w:rPr>
        <w:t>سوال اول</w:t>
      </w:r>
    </w:p>
    <w:p w14:paraId="40D79055" w14:textId="77777777" w:rsidR="00610F76" w:rsidRDefault="00610F76" w:rsidP="00610F76">
      <w:pPr>
        <w:bidi/>
        <w:ind w:left="1440" w:hanging="360"/>
      </w:pPr>
    </w:p>
    <w:p w14:paraId="7415A399" w14:textId="776BCBC2" w:rsidR="008A2E8F" w:rsidRDefault="00FF6AA3" w:rsidP="00FF6AA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 xml:space="preserve">Inner join </w:t>
      </w:r>
      <w:r>
        <w:rPr>
          <w:rFonts w:hint="cs"/>
          <w:rtl/>
          <w:lang w:bidi="fa-IR"/>
        </w:rPr>
        <w:t xml:space="preserve"> اشتراک بین دو جدول را در نظر می گیرد.</w:t>
      </w:r>
    </w:p>
    <w:p w14:paraId="68EB0CDA" w14:textId="7A518BAA" w:rsidR="00FF6AA3" w:rsidRDefault="00FF6AA3" w:rsidP="00FF6AA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 xml:space="preserve">Left join </w:t>
      </w:r>
      <w:r>
        <w:rPr>
          <w:rFonts w:hint="cs"/>
          <w:rtl/>
          <w:lang w:bidi="fa-IR"/>
        </w:rPr>
        <w:t xml:space="preserve"> اشتراک بین دو جدول به همراه تمام داده های جدول 1 می باشد.</w:t>
      </w:r>
    </w:p>
    <w:p w14:paraId="2567EB8D" w14:textId="06FC5491" w:rsidR="00FF6AA3" w:rsidRDefault="00FF6AA3" w:rsidP="00FF6AA3">
      <w:pPr>
        <w:pStyle w:val="ListParagraph"/>
        <w:numPr>
          <w:ilvl w:val="0"/>
          <w:numId w:val="4"/>
        </w:numPr>
        <w:bidi/>
        <w:rPr>
          <w:lang w:bidi="fa-IR"/>
        </w:rPr>
      </w:pPr>
      <w:ins w:id="0" w:author="Amir Sahebi" w:date="2021-10-27T09:40:00Z">
        <w:r>
          <w:rPr>
            <w:lang w:bidi="fa-IR"/>
          </w:rPr>
          <w:t xml:space="preserve">Right join </w:t>
        </w:r>
        <w:r>
          <w:rPr>
            <w:rFonts w:hint="cs"/>
            <w:rtl/>
            <w:lang w:bidi="fa-IR"/>
          </w:rPr>
          <w:t xml:space="preserve"> اشتراک بین دو جدول به همراه تمام داده های جدول 2 می باشد.</w:t>
        </w:r>
      </w:ins>
    </w:p>
    <w:p w14:paraId="1944EF4F" w14:textId="25CFC3A6" w:rsidR="00FF6AA3" w:rsidRDefault="00FF6AA3" w:rsidP="00FF6AA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 xml:space="preserve">Full outer join </w:t>
      </w:r>
      <w:r>
        <w:rPr>
          <w:rFonts w:hint="cs"/>
          <w:rtl/>
          <w:lang w:bidi="fa-IR"/>
        </w:rPr>
        <w:t xml:space="preserve"> از تمام داده های موجود در هر دو جدول استفاده میکند.</w:t>
      </w:r>
    </w:p>
    <w:p w14:paraId="2E91720D" w14:textId="5B8DC4C2" w:rsidR="00FF6AA3" w:rsidRDefault="00FF6AA3" w:rsidP="00FF6AA3">
      <w:pPr>
        <w:bidi/>
        <w:rPr>
          <w:rtl/>
          <w:lang w:bidi="fa-IR"/>
        </w:rPr>
      </w:pPr>
    </w:p>
    <w:p w14:paraId="68C22D5A" w14:textId="5DBF8742" w:rsidR="00FF6AA3" w:rsidRDefault="00FF6AA3" w:rsidP="00FF6AA3">
      <w:pPr>
        <w:bidi/>
        <w:rPr>
          <w:rtl/>
          <w:lang w:bidi="fa-IR"/>
        </w:rPr>
      </w:pPr>
    </w:p>
    <w:p w14:paraId="0D28E681" w14:textId="212E873E" w:rsidR="00610F76" w:rsidRDefault="00610F76" w:rsidP="001546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  سوال دو</w:t>
      </w:r>
      <w:r w:rsidR="0015466F">
        <w:rPr>
          <w:rFonts w:hint="cs"/>
          <w:rtl/>
          <w:lang w:bidi="fa-IR"/>
        </w:rPr>
        <w:t>م</w:t>
      </w:r>
    </w:p>
    <w:p w14:paraId="50F23712" w14:textId="77777777" w:rsidR="00610F76" w:rsidRDefault="00610F76" w:rsidP="00610F7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lang w:bidi="fa-IR"/>
        </w:rPr>
        <w:t xml:space="preserve">Index </w:t>
      </w:r>
      <w:r>
        <w:rPr>
          <w:rFonts w:hint="cs"/>
          <w:rtl/>
          <w:lang w:bidi="fa-IR"/>
        </w:rPr>
        <w:t xml:space="preserve"> یک کپی دیگر در مکانی ساخته و فضای ذخیره سازی مرتب شده مخصوص به خود را دارد. </w:t>
      </w:r>
      <w:r>
        <w:rPr>
          <w:lang w:bidi="fa-IR"/>
        </w:rPr>
        <w:t xml:space="preserve">Index </w:t>
      </w:r>
      <w:r>
        <w:rPr>
          <w:rFonts w:hint="cs"/>
          <w:rtl/>
          <w:lang w:bidi="fa-IR"/>
        </w:rPr>
        <w:t xml:space="preserve"> باعث می شود دسترسی به محتویات موجود در آن جدول سریع تر شود و باعث افزایش قابل توجه در کوئری زدن </w:t>
      </w:r>
      <w:r>
        <w:rPr>
          <w:lang w:bidi="fa-IR"/>
        </w:rPr>
        <w:t xml:space="preserve">select </w:t>
      </w:r>
      <w:r>
        <w:rPr>
          <w:rFonts w:hint="cs"/>
          <w:rtl/>
          <w:lang w:bidi="fa-IR"/>
        </w:rPr>
        <w:t xml:space="preserve"> می شود.</w:t>
      </w:r>
    </w:p>
    <w:p w14:paraId="0E94DFC3" w14:textId="77777777" w:rsidR="00610F76" w:rsidRDefault="00610F76" w:rsidP="00610F76">
      <w:pPr>
        <w:pStyle w:val="ListParagraph"/>
        <w:bidi/>
        <w:rPr>
          <w:rtl/>
          <w:lang w:bidi="fa-IR"/>
        </w:rPr>
      </w:pPr>
    </w:p>
    <w:p w14:paraId="6D43DAB8" w14:textId="77777777" w:rsidR="00610F76" w:rsidRDefault="00610F76" w:rsidP="00610F76">
      <w:pPr>
        <w:pStyle w:val="ListParagraph"/>
        <w:bidi/>
        <w:rPr>
          <w:rtl/>
          <w:lang w:bidi="fa-IR"/>
        </w:rPr>
      </w:pPr>
    </w:p>
    <w:p w14:paraId="03B72173" w14:textId="77777777" w:rsidR="00610F76" w:rsidRDefault="00610F76" w:rsidP="00610F76">
      <w:pPr>
        <w:pStyle w:val="ListParagraph"/>
        <w:bidi/>
        <w:rPr>
          <w:rtl/>
          <w:lang w:bidi="fa-IR"/>
        </w:rPr>
      </w:pPr>
    </w:p>
    <w:p w14:paraId="63125942" w14:textId="77777777" w:rsidR="00610F76" w:rsidRDefault="00610F76" w:rsidP="00610F76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سوال سوم</w:t>
      </w:r>
    </w:p>
    <w:p w14:paraId="515CB1EC" w14:textId="77777777" w:rsidR="00610F76" w:rsidRDefault="00610F76" w:rsidP="00610F76">
      <w:pPr>
        <w:pStyle w:val="ListParagraph"/>
        <w:bidi/>
        <w:rPr>
          <w:rtl/>
          <w:lang w:bidi="fa-IR"/>
        </w:rPr>
      </w:pPr>
    </w:p>
    <w:p w14:paraId="0E243DFC" w14:textId="5F7262EF" w:rsidR="00610F76" w:rsidRDefault="0015466F" w:rsidP="00610F76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به کوئری گفته می شود که در دل کوئری دیگر گنجانده شده است مانند زیر:</w:t>
      </w:r>
    </w:p>
    <w:p w14:paraId="424A45DD" w14:textId="337478BA" w:rsidR="0015466F" w:rsidRDefault="0015466F" w:rsidP="0015466F">
      <w:pPr>
        <w:pStyle w:val="ListParagraph"/>
        <w:bidi/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rtl/>
          <w:cs/>
        </w:rPr>
      </w:pPr>
      <w:r>
        <w:rPr>
          <w:rStyle w:val="HTMLCode"/>
          <w:rFonts w:ascii="Consolas" w:eastAsiaTheme="minorHAnsi" w:hAnsi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333333"/>
          <w:sz w:val="21"/>
          <w:szCs w:val="21"/>
          <w:shd w:val="clear" w:color="auto" w:fill="D9EDF7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* </w:t>
      </w:r>
      <w:r>
        <w:rPr>
          <w:rStyle w:val="HTMLCode"/>
          <w:rFonts w:ascii="Consolas" w:eastAsiaTheme="minorHAnsi" w:hAnsi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333333"/>
          <w:sz w:val="21"/>
          <w:szCs w:val="21"/>
          <w:shd w:val="clear" w:color="auto" w:fill="D9EDF7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emp </w:t>
      </w:r>
      <w:r>
        <w:rPr>
          <w:rStyle w:val="HTMLCode"/>
          <w:rFonts w:ascii="Consolas" w:eastAsiaTheme="minorHAnsi" w:hAnsi="Consolas"/>
          <w:b/>
          <w:bCs/>
          <w:color w:val="006699"/>
          <w:sz w:val="21"/>
          <w:szCs w:val="21"/>
          <w:bdr w:val="none" w:sz="0" w:space="0" w:color="auto" w:frame="1"/>
        </w:rPr>
        <w:t>where</w:t>
      </w:r>
      <w:r>
        <w:rPr>
          <w:rFonts w:ascii="Consolas" w:hAnsi="Consolas"/>
          <w:color w:val="333333"/>
          <w:sz w:val="21"/>
          <w:szCs w:val="21"/>
          <w:shd w:val="clear" w:color="auto" w:fill="D9EDF7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sal &gt; (</w:t>
      </w:r>
      <w:r>
        <w:rPr>
          <w:rStyle w:val="HTMLCode"/>
          <w:rFonts w:ascii="Consolas" w:eastAsiaTheme="minorHAnsi" w:hAnsi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>
        <w:rPr>
          <w:rFonts w:ascii="Consolas" w:hAnsi="Consolas"/>
          <w:color w:val="333333"/>
          <w:sz w:val="21"/>
          <w:szCs w:val="21"/>
          <w:shd w:val="clear" w:color="auto" w:fill="D9EDF7"/>
        </w:rPr>
        <w:t xml:space="preserve"> </w:t>
      </w:r>
      <w:r>
        <w:rPr>
          <w:rStyle w:val="HTMLCode"/>
          <w:rFonts w:ascii="Consolas" w:eastAsiaTheme="minorHAnsi" w:hAnsi="Consolas"/>
          <w:color w:val="FF1493"/>
          <w:sz w:val="21"/>
          <w:szCs w:val="21"/>
          <w:bdr w:val="none" w:sz="0" w:space="0" w:color="auto" w:frame="1"/>
        </w:rPr>
        <w:t>avg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 xml:space="preserve">(sal) </w:t>
      </w:r>
      <w:r>
        <w:rPr>
          <w:rStyle w:val="HTMLCode"/>
          <w:rFonts w:ascii="Consolas" w:eastAsiaTheme="minorHAnsi" w:hAnsi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>
        <w:rPr>
          <w:rFonts w:ascii="Consolas" w:hAnsi="Consolas"/>
          <w:color w:val="333333"/>
          <w:sz w:val="21"/>
          <w:szCs w:val="21"/>
          <w:shd w:val="clear" w:color="auto" w:fill="D9EDF7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</w:rPr>
        <w:t>emp);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bdr w:val="none" w:sz="0" w:space="0" w:color="auto" w:frame="1"/>
          <w:cs/>
        </w:rPr>
        <w:t>‎</w:t>
      </w:r>
    </w:p>
    <w:p w14:paraId="16485469" w14:textId="6FDAF5A4" w:rsidR="0015466F" w:rsidRDefault="0015466F" w:rsidP="0015466F">
      <w:pPr>
        <w:pStyle w:val="ListParagraph"/>
        <w:bidi/>
        <w:rPr>
          <w:rtl/>
          <w:lang w:bidi="fa-IR"/>
        </w:rPr>
      </w:pPr>
    </w:p>
    <w:p w14:paraId="3E0E88F1" w14:textId="1CDB3502" w:rsidR="0015466F" w:rsidRDefault="0015466F" w:rsidP="0015466F">
      <w:pPr>
        <w:pStyle w:val="ListParagraph"/>
        <w:bidi/>
        <w:rPr>
          <w:rtl/>
          <w:lang w:bidi="fa-IR"/>
        </w:rPr>
      </w:pPr>
    </w:p>
    <w:p w14:paraId="208D4F4B" w14:textId="6827A13F" w:rsidR="0015466F" w:rsidRDefault="0015466F" w:rsidP="0015466F">
      <w:pPr>
        <w:pStyle w:val="ListParagraph"/>
        <w:bidi/>
        <w:rPr>
          <w:rtl/>
          <w:lang w:bidi="fa-IR"/>
        </w:rPr>
      </w:pPr>
    </w:p>
    <w:p w14:paraId="5361E625" w14:textId="5B871BBB" w:rsidR="0015466F" w:rsidRDefault="0015466F" w:rsidP="0015466F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سوال چهارم</w:t>
      </w:r>
    </w:p>
    <w:p w14:paraId="693FBA9C" w14:textId="77777777" w:rsidR="0015466F" w:rsidRDefault="0015466F" w:rsidP="0015466F">
      <w:pPr>
        <w:pStyle w:val="ListParagraph"/>
        <w:bidi/>
        <w:rPr>
          <w:rtl/>
          <w:lang w:bidi="fa-IR"/>
        </w:rPr>
      </w:pPr>
    </w:p>
    <w:p w14:paraId="500C4F0F" w14:textId="6ECB214C" w:rsidR="0015466F" w:rsidRDefault="0015466F" w:rsidP="0015466F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مرتب سازی داده های پایگاه داده در جدول </w:t>
      </w:r>
      <w:r>
        <w:rPr>
          <w:lang w:bidi="fa-IR"/>
        </w:rPr>
        <w:t>normalization</w:t>
      </w:r>
      <w:r>
        <w:rPr>
          <w:rFonts w:hint="cs"/>
          <w:rtl/>
          <w:lang w:bidi="fa-IR"/>
        </w:rPr>
        <w:t xml:space="preserve"> گفته می شود و به عمل عکس آن و یا بهم ریختگی پایگاه داده </w:t>
      </w:r>
      <w:r>
        <w:rPr>
          <w:lang w:bidi="fa-IR"/>
        </w:rPr>
        <w:t xml:space="preserve">denormalization </w:t>
      </w:r>
      <w:r>
        <w:rPr>
          <w:rFonts w:hint="cs"/>
          <w:rtl/>
          <w:lang w:bidi="fa-IR"/>
        </w:rPr>
        <w:t xml:space="preserve"> گفته می شود.</w:t>
      </w:r>
    </w:p>
    <w:p w14:paraId="01C95461" w14:textId="61D03BC1" w:rsidR="0015466F" w:rsidRDefault="0015466F" w:rsidP="004C6751">
      <w:pPr>
        <w:pStyle w:val="ListParagraph"/>
        <w:bidi/>
        <w:rPr>
          <w:rtl/>
          <w:lang w:bidi="fa-IR"/>
        </w:rPr>
      </w:pPr>
    </w:p>
    <w:p w14:paraId="0C9147D6" w14:textId="71CA60F6" w:rsidR="004C6751" w:rsidRDefault="004C6751" w:rsidP="004C6751">
      <w:pPr>
        <w:pStyle w:val="ListParagraph"/>
        <w:bidi/>
        <w:rPr>
          <w:rtl/>
          <w:lang w:bidi="fa-IR"/>
        </w:rPr>
      </w:pPr>
    </w:p>
    <w:p w14:paraId="7BF6BF70" w14:textId="3D5402E2" w:rsidR="00BC40AC" w:rsidRDefault="00BC40AC" w:rsidP="00BC40A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سوال پنجم</w:t>
      </w:r>
    </w:p>
    <w:p w14:paraId="5AFF6859" w14:textId="34E26332" w:rsidR="00BC40AC" w:rsidRDefault="00BC40AC" w:rsidP="00E72A94">
      <w:pPr>
        <w:pStyle w:val="ListParagraph"/>
        <w:bidi/>
        <w:ind w:left="630"/>
        <w:rPr>
          <w:rtl/>
          <w:lang w:bidi="fa-IR"/>
        </w:rPr>
      </w:pPr>
    </w:p>
    <w:p w14:paraId="6C04524C" w14:textId="73AA6BAA" w:rsidR="00E72A94" w:rsidRDefault="00E72A94" w:rsidP="00E72A94">
      <w:pPr>
        <w:pStyle w:val="ListParagraph"/>
        <w:bidi/>
        <w:ind w:left="630"/>
        <w:rPr>
          <w:rtl/>
          <w:lang w:bidi="fa-IR"/>
        </w:rPr>
      </w:pPr>
      <w:r>
        <w:rPr>
          <w:rFonts w:hint="cs"/>
          <w:rtl/>
          <w:lang w:bidi="fa-IR"/>
        </w:rPr>
        <w:t>این ها انواع حالات نرمال سازی هستند:</w:t>
      </w:r>
    </w:p>
    <w:p w14:paraId="44B6B502" w14:textId="796048F7" w:rsidR="00E72A94" w:rsidRDefault="00DB6A39" w:rsidP="00DB6A39">
      <w:pPr>
        <w:bidi/>
        <w:ind w:left="270"/>
        <w:rPr>
          <w:lang w:bidi="fa-IR"/>
        </w:rPr>
      </w:pPr>
      <w:r>
        <w:rPr>
          <w:rFonts w:hint="cs"/>
          <w:rtl/>
          <w:lang w:bidi="fa-IR"/>
        </w:rPr>
        <w:t>1</w:t>
      </w:r>
      <w:r w:rsidR="00E72A94">
        <w:rPr>
          <w:rFonts w:hint="cs"/>
          <w:rtl/>
          <w:lang w:bidi="fa-IR"/>
        </w:rPr>
        <w:t>-</w:t>
      </w:r>
      <w:r w:rsidR="00E72A94">
        <w:rPr>
          <w:lang w:bidi="fa-IR"/>
        </w:rPr>
        <w:t xml:space="preserve">1nf </w:t>
      </w:r>
    </w:p>
    <w:p w14:paraId="54ACA520" w14:textId="4AC47643" w:rsidR="00E72A94" w:rsidRDefault="00E72A94" w:rsidP="00F269BA">
      <w:pPr>
        <w:pStyle w:val="ListParagraph"/>
        <w:bidi/>
        <w:ind w:left="630"/>
        <w:rPr>
          <w:rtl/>
          <w:lang w:bidi="fa-IR"/>
        </w:rPr>
      </w:pPr>
      <w:r>
        <w:rPr>
          <w:rFonts w:hint="cs"/>
          <w:rtl/>
          <w:lang w:bidi="fa-IR"/>
        </w:rPr>
        <w:t>در هر آرایه از جدول بیشتر از یک مقدار نباشد.</w:t>
      </w:r>
    </w:p>
    <w:p w14:paraId="6DF9D50F" w14:textId="77777777" w:rsidR="00F269BA" w:rsidRDefault="00F269BA" w:rsidP="00F269BA">
      <w:pPr>
        <w:pStyle w:val="ListParagraph"/>
        <w:bidi/>
        <w:ind w:left="630"/>
        <w:rPr>
          <w:lang w:bidi="fa-IR"/>
        </w:rPr>
      </w:pPr>
    </w:p>
    <w:p w14:paraId="4A6C93F6" w14:textId="246F8FCB" w:rsidR="00DB6A39" w:rsidRDefault="00DB6A39" w:rsidP="00DB6A3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2nf</w:t>
      </w:r>
    </w:p>
    <w:p w14:paraId="66EC3596" w14:textId="0ED0A957" w:rsidR="00F269BA" w:rsidRDefault="00F269BA" w:rsidP="00F269BA">
      <w:pPr>
        <w:pStyle w:val="ListParagraph"/>
        <w:bidi/>
        <w:ind w:left="630"/>
        <w:rPr>
          <w:rtl/>
          <w:lang w:bidi="fa-IR"/>
        </w:rPr>
      </w:pPr>
    </w:p>
    <w:p w14:paraId="75FD2D05" w14:textId="0498D3FB" w:rsidR="00F269BA" w:rsidRDefault="00F269BA" w:rsidP="00F269BA">
      <w:pPr>
        <w:pStyle w:val="ListParagraph"/>
        <w:bidi/>
        <w:ind w:left="630"/>
        <w:rPr>
          <w:rtl/>
          <w:lang w:bidi="fa-IR"/>
        </w:rPr>
      </w:pPr>
      <w:r>
        <w:rPr>
          <w:lang w:bidi="fa-IR"/>
        </w:rPr>
        <w:t>1nf</w:t>
      </w:r>
      <w:r>
        <w:rPr>
          <w:rFonts w:hint="cs"/>
          <w:rtl/>
          <w:lang w:bidi="fa-IR"/>
        </w:rPr>
        <w:t xml:space="preserve"> رعایت شود و اینکه </w:t>
      </w:r>
      <w:r>
        <w:rPr>
          <w:lang w:bidi="fa-IR"/>
        </w:rPr>
        <w:t xml:space="preserve">attribute </w:t>
      </w:r>
      <w:r>
        <w:rPr>
          <w:rFonts w:hint="cs"/>
          <w:rtl/>
          <w:lang w:bidi="fa-IR"/>
        </w:rPr>
        <w:t xml:space="preserve"> های اصلی که به فرعی اتصال دارند در یک جدول جداگانه بنویسیم</w:t>
      </w:r>
    </w:p>
    <w:p w14:paraId="30438B55" w14:textId="2A451439" w:rsidR="00F269BA" w:rsidRDefault="00F269BA" w:rsidP="00F269BA">
      <w:pPr>
        <w:pStyle w:val="ListParagraph"/>
        <w:bidi/>
        <w:ind w:left="630"/>
        <w:rPr>
          <w:rtl/>
          <w:lang w:bidi="fa-IR"/>
        </w:rPr>
      </w:pPr>
    </w:p>
    <w:p w14:paraId="3725881A" w14:textId="3A7B3603" w:rsidR="00F269BA" w:rsidRDefault="00F269BA" w:rsidP="00F269BA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3nf</w:t>
      </w:r>
    </w:p>
    <w:p w14:paraId="23D3E72F" w14:textId="1358C49A" w:rsidR="00F269BA" w:rsidRDefault="00F269BA" w:rsidP="00F269BA">
      <w:pPr>
        <w:pStyle w:val="ListParagraph"/>
        <w:bidi/>
        <w:ind w:left="630"/>
        <w:rPr>
          <w:rtl/>
          <w:lang w:bidi="fa-IR"/>
        </w:rPr>
      </w:pPr>
    </w:p>
    <w:p w14:paraId="4F7B0935" w14:textId="4DC9F631" w:rsidR="00F269BA" w:rsidRDefault="00F269BA" w:rsidP="00F269BA">
      <w:pPr>
        <w:pStyle w:val="ListParagraph"/>
        <w:bidi/>
        <w:ind w:left="630"/>
        <w:rPr>
          <w:rFonts w:hint="cs"/>
          <w:rtl/>
          <w:lang w:bidi="fa-IR"/>
        </w:rPr>
      </w:pPr>
      <w:r>
        <w:rPr>
          <w:lang w:bidi="fa-IR"/>
        </w:rPr>
        <w:t xml:space="preserve">2nf </w:t>
      </w:r>
      <w:r>
        <w:rPr>
          <w:rFonts w:hint="cs"/>
          <w:rtl/>
          <w:lang w:bidi="fa-IR"/>
        </w:rPr>
        <w:t xml:space="preserve"> رعایت شود و اینکه </w:t>
      </w:r>
      <w:r>
        <w:rPr>
          <w:lang w:bidi="fa-IR"/>
        </w:rPr>
        <w:t xml:space="preserve">attribute </w:t>
      </w:r>
      <w:r>
        <w:rPr>
          <w:rFonts w:hint="cs"/>
          <w:rtl/>
          <w:lang w:bidi="fa-IR"/>
        </w:rPr>
        <w:t xml:space="preserve">های فرعی که به دیگر </w:t>
      </w:r>
      <w:r>
        <w:rPr>
          <w:lang w:bidi="fa-IR"/>
        </w:rPr>
        <w:t xml:space="preserve">attribute </w:t>
      </w:r>
      <w:r>
        <w:rPr>
          <w:rFonts w:hint="cs"/>
          <w:rtl/>
          <w:lang w:bidi="fa-IR"/>
        </w:rPr>
        <w:t>های فرعی اتصال دارند در جدول جداگانه بنویسیم.</w:t>
      </w:r>
    </w:p>
    <w:p w14:paraId="31EDE16E" w14:textId="7604BED1" w:rsidR="00DB6A39" w:rsidRDefault="00DB6A39" w:rsidP="00DB6A39">
      <w:pPr>
        <w:pStyle w:val="ListParagraph"/>
        <w:bidi/>
        <w:ind w:left="630"/>
        <w:rPr>
          <w:rFonts w:hint="cs"/>
          <w:rtl/>
          <w:lang w:bidi="fa-IR"/>
        </w:rPr>
      </w:pPr>
    </w:p>
    <w:p w14:paraId="3A371E6F" w14:textId="6F975F50" w:rsidR="00BC40AC" w:rsidRDefault="00BC40AC" w:rsidP="00BC40AC">
      <w:pPr>
        <w:pStyle w:val="ListParagraph"/>
        <w:bidi/>
        <w:rPr>
          <w:rtl/>
          <w:lang w:bidi="fa-IR"/>
        </w:rPr>
      </w:pPr>
    </w:p>
    <w:p w14:paraId="1D307BD9" w14:textId="680BEA01" w:rsidR="00BC40AC" w:rsidRDefault="00BC40AC" w:rsidP="00BC40AC">
      <w:pPr>
        <w:pStyle w:val="ListParagraph"/>
        <w:bidi/>
        <w:rPr>
          <w:rtl/>
          <w:lang w:bidi="fa-IR"/>
        </w:rPr>
      </w:pPr>
    </w:p>
    <w:p w14:paraId="2C1D0EB8" w14:textId="77777777" w:rsidR="00BC40AC" w:rsidRDefault="00BC40AC" w:rsidP="00BC40AC">
      <w:pPr>
        <w:pStyle w:val="ListParagraph"/>
        <w:bidi/>
        <w:rPr>
          <w:rtl/>
          <w:lang w:bidi="fa-IR"/>
        </w:rPr>
      </w:pPr>
    </w:p>
    <w:p w14:paraId="3B4B80E6" w14:textId="54BE966A" w:rsidR="004C6751" w:rsidRDefault="004C6751" w:rsidP="004C675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BC40AC">
        <w:rPr>
          <w:rFonts w:hint="cs"/>
          <w:rtl/>
          <w:lang w:bidi="fa-IR"/>
        </w:rPr>
        <w:t>ششم</w:t>
      </w:r>
    </w:p>
    <w:p w14:paraId="4FEF35D6" w14:textId="26F12085" w:rsidR="004C6751" w:rsidRDefault="004C6751" w:rsidP="004C6751">
      <w:pPr>
        <w:pStyle w:val="ListParagraph"/>
        <w:bidi/>
        <w:rPr>
          <w:rtl/>
          <w:lang w:bidi="fa-IR"/>
        </w:rPr>
      </w:pPr>
    </w:p>
    <w:p w14:paraId="0B7956A0" w14:textId="62969AB3" w:rsidR="004C6751" w:rsidRDefault="00BC40AC" w:rsidP="004C6751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 xml:space="preserve">Truncate </w:t>
      </w:r>
      <w:r>
        <w:rPr>
          <w:rFonts w:hint="cs"/>
          <w:rtl/>
          <w:lang w:bidi="fa-IR"/>
        </w:rPr>
        <w:t xml:space="preserve"> جدول را پاک نمی کند و تنها داده های درون آن را حذف می کند و ساختار کلی آن را حفظ میکند.</w:t>
      </w:r>
    </w:p>
    <w:p w14:paraId="46B9A409" w14:textId="67CC47A0" w:rsidR="00BC40AC" w:rsidRDefault="00BC40AC" w:rsidP="00BC40AC">
      <w:pPr>
        <w:pStyle w:val="ListParagraph"/>
        <w:numPr>
          <w:ilvl w:val="0"/>
          <w:numId w:val="9"/>
        </w:numPr>
        <w:bidi/>
        <w:rPr>
          <w:rFonts w:hint="cs"/>
          <w:lang w:bidi="fa-IR"/>
        </w:rPr>
      </w:pPr>
      <w:r>
        <w:rPr>
          <w:lang w:bidi="fa-IR"/>
        </w:rPr>
        <w:t xml:space="preserve">Drop </w:t>
      </w:r>
      <w:r>
        <w:rPr>
          <w:rFonts w:hint="cs"/>
          <w:rtl/>
          <w:lang w:bidi="fa-IR"/>
        </w:rPr>
        <w:t xml:space="preserve"> به طور کلی آن شی را حذف می کند. به طور مثال برای حذف یک جدول یا حتی یک پایگاه داده به طور کامل به کار می رود.</w:t>
      </w:r>
    </w:p>
    <w:sectPr w:rsidR="00BC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881B" w14:textId="77777777" w:rsidR="006C40DF" w:rsidRDefault="006C40DF" w:rsidP="00FF6AA3">
      <w:pPr>
        <w:spacing w:after="0" w:line="240" w:lineRule="auto"/>
      </w:pPr>
      <w:r>
        <w:separator/>
      </w:r>
    </w:p>
  </w:endnote>
  <w:endnote w:type="continuationSeparator" w:id="0">
    <w:p w14:paraId="7D512431" w14:textId="77777777" w:rsidR="006C40DF" w:rsidRDefault="006C40DF" w:rsidP="00FF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F273" w14:textId="77777777" w:rsidR="006C40DF" w:rsidRDefault="006C40DF" w:rsidP="00FF6AA3">
      <w:pPr>
        <w:spacing w:after="0" w:line="240" w:lineRule="auto"/>
      </w:pPr>
      <w:r>
        <w:separator/>
      </w:r>
    </w:p>
  </w:footnote>
  <w:footnote w:type="continuationSeparator" w:id="0">
    <w:p w14:paraId="37BC086A" w14:textId="77777777" w:rsidR="006C40DF" w:rsidRDefault="006C40DF" w:rsidP="00FF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FC5"/>
    <w:multiLevelType w:val="hybridMultilevel"/>
    <w:tmpl w:val="19BEFC64"/>
    <w:lvl w:ilvl="0" w:tplc="3F8AFC8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D4F30"/>
    <w:multiLevelType w:val="hybridMultilevel"/>
    <w:tmpl w:val="0122ED4E"/>
    <w:lvl w:ilvl="0" w:tplc="448C2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41D"/>
    <w:multiLevelType w:val="hybridMultilevel"/>
    <w:tmpl w:val="7B525FD8"/>
    <w:lvl w:ilvl="0" w:tplc="71ECEB7E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8E6A75"/>
    <w:multiLevelType w:val="hybridMultilevel"/>
    <w:tmpl w:val="A8984A52"/>
    <w:lvl w:ilvl="0" w:tplc="A710B5AA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6157E80"/>
    <w:multiLevelType w:val="hybridMultilevel"/>
    <w:tmpl w:val="EE9A4B92"/>
    <w:lvl w:ilvl="0" w:tplc="9AF66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C586C"/>
    <w:multiLevelType w:val="hybridMultilevel"/>
    <w:tmpl w:val="60FE6BC0"/>
    <w:lvl w:ilvl="0" w:tplc="9AF66EB8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25D08"/>
    <w:multiLevelType w:val="hybridMultilevel"/>
    <w:tmpl w:val="2B629CD6"/>
    <w:lvl w:ilvl="0" w:tplc="9AF66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834FD"/>
    <w:multiLevelType w:val="hybridMultilevel"/>
    <w:tmpl w:val="F1562C58"/>
    <w:lvl w:ilvl="0" w:tplc="71ECEB7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48008C5"/>
    <w:multiLevelType w:val="hybridMultilevel"/>
    <w:tmpl w:val="DB2CB4F6"/>
    <w:lvl w:ilvl="0" w:tplc="3F006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F1998"/>
    <w:multiLevelType w:val="hybridMultilevel"/>
    <w:tmpl w:val="22488818"/>
    <w:lvl w:ilvl="0" w:tplc="71ECEB7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D15D1"/>
    <w:multiLevelType w:val="hybridMultilevel"/>
    <w:tmpl w:val="A4F0F932"/>
    <w:lvl w:ilvl="0" w:tplc="9AF66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B64A4"/>
    <w:multiLevelType w:val="hybridMultilevel"/>
    <w:tmpl w:val="61DCBE9A"/>
    <w:lvl w:ilvl="0" w:tplc="685298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r Sahebi">
    <w15:presenceInfo w15:providerId="Windows Live" w15:userId="3f697abeb3b7a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EA"/>
    <w:rsid w:val="0015466F"/>
    <w:rsid w:val="003107EA"/>
    <w:rsid w:val="004C6751"/>
    <w:rsid w:val="00610F76"/>
    <w:rsid w:val="006C40DF"/>
    <w:rsid w:val="008A2E8F"/>
    <w:rsid w:val="00BC40AC"/>
    <w:rsid w:val="00DB6A39"/>
    <w:rsid w:val="00E72A94"/>
    <w:rsid w:val="00F269BA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A30C"/>
  <w15:chartTrackingRefBased/>
  <w15:docId w15:val="{FC3829FF-172B-48AB-A774-932D1DFC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A3"/>
  </w:style>
  <w:style w:type="paragraph" w:styleId="Footer">
    <w:name w:val="footer"/>
    <w:basedOn w:val="Normal"/>
    <w:link w:val="FooterChar"/>
    <w:uiPriority w:val="99"/>
    <w:unhideWhenUsed/>
    <w:rsid w:val="00FF6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AA3"/>
  </w:style>
  <w:style w:type="paragraph" w:styleId="EndnoteText">
    <w:name w:val="endnote text"/>
    <w:basedOn w:val="Normal"/>
    <w:link w:val="EndnoteTextChar"/>
    <w:uiPriority w:val="99"/>
    <w:semiHidden/>
    <w:unhideWhenUsed/>
    <w:rsid w:val="00610F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F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0F76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1546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C3906-A50E-4B3D-A8AA-B1B26207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Sahebi</dc:creator>
  <cp:keywords/>
  <dc:description/>
  <cp:lastModifiedBy>Amir Sahebi</cp:lastModifiedBy>
  <cp:revision>4</cp:revision>
  <dcterms:created xsi:type="dcterms:W3CDTF">2021-10-27T06:03:00Z</dcterms:created>
  <dcterms:modified xsi:type="dcterms:W3CDTF">2021-10-27T07:04:00Z</dcterms:modified>
</cp:coreProperties>
</file>